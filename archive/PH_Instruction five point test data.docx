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E8EE" w14:textId="77777777" w:rsidR="0014675E" w:rsidRDefault="009E352A">
      <w:pPr>
        <w:rPr>
          <w:b/>
        </w:rPr>
      </w:pPr>
      <w:r>
        <w:rPr>
          <w:b/>
        </w:rPr>
        <w:t xml:space="preserve">Instruction five point test </w:t>
      </w:r>
      <w:r w:rsidR="00B531E3" w:rsidRPr="003C1656">
        <w:rPr>
          <w:b/>
        </w:rPr>
        <w:t>data</w:t>
      </w:r>
    </w:p>
    <w:p w14:paraId="674DDFB4" w14:textId="77777777" w:rsidR="009E352A" w:rsidRPr="009E352A" w:rsidRDefault="009E352A" w:rsidP="009E352A">
      <w:pPr>
        <w:rPr>
          <w:rFonts w:eastAsiaTheme="minorEastAsia"/>
          <w:i/>
          <w:color w:val="000000" w:themeColor="text1"/>
        </w:rPr>
      </w:pPr>
      <w:r w:rsidRPr="009E352A">
        <w:rPr>
          <w:rFonts w:eastAsiaTheme="minorEastAsia"/>
          <w:i/>
          <w:color w:val="000000" w:themeColor="text1"/>
        </w:rPr>
        <w:t>Introduction</w:t>
      </w:r>
    </w:p>
    <w:p w14:paraId="318BF626" w14:textId="51CB5A90" w:rsidR="009E352A" w:rsidRDefault="009E352A" w:rsidP="009E352A">
      <w:pPr>
        <w:rPr>
          <w:rFonts w:eastAsiaTheme="minorEastAsia"/>
          <w:color w:val="000000" w:themeColor="text1"/>
        </w:rPr>
      </w:pPr>
      <w:r w:rsidRPr="0D6FC812">
        <w:rPr>
          <w:rFonts w:eastAsiaTheme="minorEastAsia"/>
          <w:color w:val="000000" w:themeColor="text1"/>
        </w:rPr>
        <w:t xml:space="preserve">The </w:t>
      </w:r>
      <w:proofErr w:type="gramStart"/>
      <w:r w:rsidRPr="0D6FC812">
        <w:rPr>
          <w:rFonts w:eastAsiaTheme="minorEastAsia"/>
          <w:color w:val="000000" w:themeColor="text1"/>
        </w:rPr>
        <w:t>Five point</w:t>
      </w:r>
      <w:proofErr w:type="gramEnd"/>
      <w:r w:rsidRPr="0D6FC812">
        <w:rPr>
          <w:rFonts w:eastAsiaTheme="minorEastAsia"/>
          <w:color w:val="000000" w:themeColor="text1"/>
        </w:rPr>
        <w:t xml:space="preserve"> test (FPT), also known as the Design Fluency Test</w:t>
      </w:r>
      <w:del w:id="0" w:author="Hurks, Petra (PSYCHOLOGY)" w:date="2023-09-29T13:35:00Z">
        <w:r w:rsidRPr="0D6FC812" w:rsidDel="00186C27">
          <w:rPr>
            <w:rFonts w:eastAsiaTheme="minorEastAsia"/>
            <w:color w:val="000000" w:themeColor="text1"/>
          </w:rPr>
          <w:delText xml:space="preserve"> </w:delText>
        </w:r>
      </w:del>
      <w:r w:rsidRPr="0D6FC812">
        <w:rPr>
          <w:rFonts w:eastAsiaTheme="minorEastAsia"/>
          <w:color w:val="000000" w:themeColor="text1"/>
        </w:rPr>
        <w:t>, is a cognitive assessment tool that measures an individual's ability to generate as many different/novel designs as possible within a certain amount of time, using a limited set of shapes and lines. The FPT has been used in research to investigate various aspects of cognitive functioning, such as executive function</w:t>
      </w:r>
      <w:ins w:id="1" w:author="Hurks, Petra (PSYCHOLOGY)" w:date="2023-09-29T13:35:00Z">
        <w:r w:rsidR="00186C27">
          <w:rPr>
            <w:rFonts w:eastAsiaTheme="minorEastAsia"/>
            <w:color w:val="000000" w:themeColor="text1"/>
          </w:rPr>
          <w:t>ing (such as strategy use)</w:t>
        </w:r>
      </w:ins>
      <w:r w:rsidRPr="0D6FC812">
        <w:rPr>
          <w:rFonts w:eastAsiaTheme="minorEastAsia"/>
          <w:color w:val="000000" w:themeColor="text1"/>
        </w:rPr>
        <w:t xml:space="preserve">, working memory, and creative thinking. The advantage is that it is a standardized measure: The FPT has a standardized administration protocol and scoring system, which potentially increases </w:t>
      </w:r>
      <w:ins w:id="2" w:author="Hurks, Petra (PSYCHOLOGY)" w:date="2023-09-29T13:36:00Z">
        <w:r w:rsidR="00186C27">
          <w:rPr>
            <w:rFonts w:eastAsiaTheme="minorEastAsia"/>
            <w:color w:val="000000" w:themeColor="text1"/>
          </w:rPr>
          <w:t xml:space="preserve">e.g., </w:t>
        </w:r>
      </w:ins>
      <w:r w:rsidRPr="0D6FC812">
        <w:rPr>
          <w:rFonts w:eastAsiaTheme="minorEastAsia"/>
          <w:color w:val="000000" w:themeColor="text1"/>
        </w:rPr>
        <w:t>the reliability of the test administration. Based on research, the FPT is believed to be able to detect subtle cognitive changes within and differences in cognitive functioning among individuals. Also, given the fact that the instruction is relatively easy, it can be used across different populations, including children, adults, and older adults, making it a versatile tool.</w:t>
      </w:r>
      <w:r>
        <w:rPr>
          <w:rFonts w:eastAsiaTheme="minorEastAsia"/>
          <w:color w:val="000000" w:themeColor="text1"/>
        </w:rPr>
        <w:t xml:space="preserve"> </w:t>
      </w:r>
    </w:p>
    <w:p w14:paraId="616EF003" w14:textId="2C28476C" w:rsidR="009E352A" w:rsidRDefault="009E352A" w:rsidP="009E352A">
      <w:pPr>
        <w:rPr>
          <w:rFonts w:eastAsiaTheme="minorEastAsia"/>
          <w:color w:val="000000" w:themeColor="text1"/>
        </w:rPr>
      </w:pPr>
      <w:r>
        <w:rPr>
          <w:rFonts w:eastAsiaTheme="minorEastAsia"/>
          <w:color w:val="000000" w:themeColor="text1"/>
        </w:rPr>
        <w:t xml:space="preserve">The traditional scoring is to give participants </w:t>
      </w:r>
      <w:ins w:id="3" w:author="Hurks, Petra (PSYCHOLOGY)" w:date="2023-09-29T13:36:00Z">
        <w:r w:rsidR="00186C27">
          <w:rPr>
            <w:rFonts w:eastAsiaTheme="minorEastAsia"/>
            <w:color w:val="000000" w:themeColor="text1"/>
          </w:rPr>
          <w:t xml:space="preserve">within a limited time interval (e.g., </w:t>
        </w:r>
      </w:ins>
      <w:r>
        <w:rPr>
          <w:rFonts w:eastAsiaTheme="minorEastAsia"/>
          <w:color w:val="000000" w:themeColor="text1"/>
        </w:rPr>
        <w:t>90 seconds</w:t>
      </w:r>
      <w:ins w:id="4" w:author="Hurks, Petra (PSYCHOLOGY)" w:date="2023-09-29T13:36:00Z">
        <w:r w:rsidR="00186C27">
          <w:rPr>
            <w:rFonts w:eastAsiaTheme="minorEastAsia"/>
            <w:color w:val="000000" w:themeColor="text1"/>
          </w:rPr>
          <w:t xml:space="preserve"> or in our case 180 seconds)</w:t>
        </w:r>
      </w:ins>
      <w:r>
        <w:rPr>
          <w:rFonts w:eastAsiaTheme="minorEastAsia"/>
          <w:color w:val="000000" w:themeColor="text1"/>
        </w:rPr>
        <w:t xml:space="preserve"> and then count all unique patterns and subtract the number of doubles.</w:t>
      </w:r>
    </w:p>
    <w:p w14:paraId="77FA859E" w14:textId="7DA70844" w:rsidR="0047712F" w:rsidRDefault="0047712F" w:rsidP="009E352A">
      <w:pPr>
        <w:rPr>
          <w:rFonts w:eastAsiaTheme="minorEastAsia"/>
          <w:color w:val="000000" w:themeColor="text1"/>
        </w:rPr>
      </w:pPr>
      <w:r>
        <w:rPr>
          <w:rFonts w:eastAsiaTheme="minorEastAsia"/>
          <w:color w:val="000000" w:themeColor="text1"/>
        </w:rPr>
        <w:t>We administrated this test among students at secondary school in Limburg who are in grade 3 and therefore typically 15 years of age.</w:t>
      </w:r>
      <w:ins w:id="5" w:author="Hurks, Petra (PSYCHOLOGY)" w:date="2023-09-29T13:36:00Z">
        <w:r w:rsidR="00186C27">
          <w:rPr>
            <w:rFonts w:eastAsiaTheme="minorEastAsia"/>
            <w:color w:val="000000" w:themeColor="text1"/>
          </w:rPr>
          <w:t xml:space="preserve"> Although the test is traditionally administered </w:t>
        </w:r>
      </w:ins>
      <w:ins w:id="6" w:author="Hurks, Petra (PSYCHOLOGY)" w:date="2023-09-29T13:37:00Z">
        <w:r w:rsidR="00186C27">
          <w:rPr>
            <w:rFonts w:eastAsiaTheme="minorEastAsia"/>
            <w:color w:val="000000" w:themeColor="text1"/>
          </w:rPr>
          <w:t xml:space="preserve">on paper, we developed an online version of the FPT. This allows us to measure </w:t>
        </w:r>
      </w:ins>
      <w:ins w:id="7" w:author="Hurks, Petra (PSYCHOLOGY)" w:date="2023-09-29T13:38:00Z">
        <w:r w:rsidR="00186C27">
          <w:rPr>
            <w:rFonts w:eastAsiaTheme="minorEastAsia"/>
            <w:color w:val="000000" w:themeColor="text1"/>
          </w:rPr>
          <w:t>e.g., reaction times</w:t>
        </w:r>
      </w:ins>
      <w:ins w:id="8" w:author="Hurks, Petra (PSYCHOLOGY)" w:date="2023-09-29T13:37:00Z">
        <w:r w:rsidR="00186C27">
          <w:rPr>
            <w:rFonts w:eastAsiaTheme="minorEastAsia"/>
            <w:color w:val="000000" w:themeColor="text1"/>
          </w:rPr>
          <w:t xml:space="preserve"> </w:t>
        </w:r>
      </w:ins>
      <w:ins w:id="9" w:author="Hurks, Petra (PSYCHOLOGY)" w:date="2023-09-29T13:38:00Z">
        <w:r w:rsidR="00186C27">
          <w:rPr>
            <w:rFonts w:eastAsiaTheme="minorEastAsia"/>
            <w:color w:val="000000" w:themeColor="text1"/>
          </w:rPr>
          <w:t>more precisely.</w:t>
        </w:r>
      </w:ins>
    </w:p>
    <w:p w14:paraId="60E4F921" w14:textId="77777777" w:rsidR="009E352A" w:rsidRDefault="009E352A">
      <w:pPr>
        <w:rPr>
          <w:b/>
        </w:rPr>
      </w:pPr>
    </w:p>
    <w:p w14:paraId="4B365535" w14:textId="77777777" w:rsidR="009E352A" w:rsidRPr="009E352A" w:rsidRDefault="009E352A">
      <w:pPr>
        <w:rPr>
          <w:i/>
        </w:rPr>
      </w:pPr>
      <w:r w:rsidRPr="009E352A">
        <w:rPr>
          <w:i/>
        </w:rPr>
        <w:t>Variables in main file</w:t>
      </w:r>
      <w:r>
        <w:rPr>
          <w:i/>
        </w:rPr>
        <w:t xml:space="preserve"> (</w:t>
      </w:r>
      <w:r w:rsidRPr="009E352A">
        <w:rPr>
          <w:i/>
        </w:rPr>
        <w:t>Ozdb_fivepoints_vo3_2019-2020_vo4_2020-2021.csv</w:t>
      </w:r>
      <w:r>
        <w:rPr>
          <w:i/>
        </w:rPr>
        <w:t>)</w:t>
      </w:r>
    </w:p>
    <w:p w14:paraId="7E6FB382" w14:textId="77777777" w:rsidR="00B531E3" w:rsidRDefault="00B531E3">
      <w:r>
        <w:t>p</w:t>
      </w:r>
      <w:r w:rsidRPr="00B531E3">
        <w:t>rimary</w:t>
      </w:r>
      <w:r>
        <w:t xml:space="preserve"> counts</w:t>
      </w:r>
      <w:r w:rsidRPr="00B531E3">
        <w:t xml:space="preserve"> </w:t>
      </w:r>
      <w:r>
        <w:t>the order in which submitted patterns entered the server.</w:t>
      </w:r>
    </w:p>
    <w:p w14:paraId="1E467997" w14:textId="77777777" w:rsidR="00B531E3" w:rsidRDefault="00B531E3">
      <w:r w:rsidRPr="00B531E3">
        <w:t xml:space="preserve">idll_vo3lv </w:t>
      </w:r>
      <w:r>
        <w:t xml:space="preserve">is the student identifier, so best is to sort first on </w:t>
      </w:r>
      <w:r w:rsidRPr="00B531E3">
        <w:t xml:space="preserve">idll_vo3lv </w:t>
      </w:r>
      <w:proofErr w:type="spellStart"/>
      <w:r>
        <w:t>and than</w:t>
      </w:r>
      <w:proofErr w:type="spellEnd"/>
      <w:r>
        <w:t xml:space="preserve"> on primary, to get the input student by student for each of them on the right order.</w:t>
      </w:r>
    </w:p>
    <w:p w14:paraId="10B356F9" w14:textId="77777777" w:rsidR="00B531E3" w:rsidRDefault="00B531E3">
      <w:r w:rsidRPr="00B531E3">
        <w:t xml:space="preserve">name </w:t>
      </w:r>
      <w:r>
        <w:t xml:space="preserve">is the type of data that is stored and </w:t>
      </w:r>
      <w:r w:rsidRPr="00B531E3">
        <w:t xml:space="preserve">value </w:t>
      </w:r>
      <w:r>
        <w:t xml:space="preserve">the content of this </w:t>
      </w:r>
      <w:proofErr w:type="gramStart"/>
      <w:r>
        <w:t>data</w:t>
      </w:r>
      <w:proofErr w:type="gramEnd"/>
    </w:p>
    <w:p w14:paraId="4B1C3C03" w14:textId="77777777" w:rsidR="00B531E3" w:rsidRDefault="00B531E3">
      <w:r w:rsidRPr="00B531E3">
        <w:t>timestamp</w:t>
      </w:r>
      <w:r>
        <w:t xml:space="preserve"> is the time this data was </w:t>
      </w:r>
      <w:proofErr w:type="gramStart"/>
      <w:r>
        <w:t>stored</w:t>
      </w:r>
      <w:proofErr w:type="gramEnd"/>
    </w:p>
    <w:p w14:paraId="153729B7" w14:textId="77777777" w:rsidR="00B531E3" w:rsidRDefault="00B531E3" w:rsidP="00B531E3">
      <w:r>
        <w:t>name can be:</w:t>
      </w:r>
    </w:p>
    <w:p w14:paraId="0048172B" w14:textId="77777777" w:rsidR="00B531E3" w:rsidRDefault="00B531E3" w:rsidP="00B531E3">
      <w:proofErr w:type="spellStart"/>
      <w:r>
        <w:t>patternsm</w:t>
      </w:r>
      <w:proofErr w:type="spellEnd"/>
      <w:r>
        <w:t>: The submitted pattern, giving a 1 for each line that is drawn and 0 for each line that is not drawn when submitting the figure. This is the numbering of the lines:</w:t>
      </w:r>
    </w:p>
    <w:p w14:paraId="68AD7D3F" w14:textId="77777777" w:rsidR="00B531E3" w:rsidRDefault="00B531E3" w:rsidP="00B531E3">
      <w:r w:rsidRPr="00B531E3">
        <w:rPr>
          <w:noProof/>
          <w:lang w:val="en-GB" w:eastAsia="en-GB"/>
        </w:rPr>
        <w:drawing>
          <wp:inline distT="0" distB="0" distL="0" distR="0" wp14:anchorId="5515869C" wp14:editId="35D9E9EF">
            <wp:extent cx="1359375" cy="1173969"/>
            <wp:effectExtent l="0" t="0" r="0" b="7620"/>
            <wp:docPr id="1" name="Picture 1" descr="C:\Users\lex.borghans\Dropbox\scan\5dots\20230310_133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x.borghans\Dropbox\scan\5dots\20230310_13352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6440" cy="1180071"/>
                    </a:xfrm>
                    <a:prstGeom prst="rect">
                      <a:avLst/>
                    </a:prstGeom>
                    <a:noFill/>
                    <a:ln>
                      <a:noFill/>
                    </a:ln>
                  </pic:spPr>
                </pic:pic>
              </a:graphicData>
            </a:graphic>
          </wp:inline>
        </w:drawing>
      </w:r>
    </w:p>
    <w:p w14:paraId="62AAD5AB" w14:textId="77777777" w:rsidR="00B531E3" w:rsidRDefault="007D6117" w:rsidP="00B531E3">
      <w:proofErr w:type="spellStart"/>
      <w:r>
        <w:t>t</w:t>
      </w:r>
      <w:r w:rsidR="00B531E3">
        <w:t>imestampsm</w:t>
      </w:r>
      <w:proofErr w:type="spellEnd"/>
      <w:r>
        <w:t xml:space="preserve">: how many milliseconds after the page was retrieved did the student submit the </w:t>
      </w:r>
      <w:proofErr w:type="gramStart"/>
      <w:r>
        <w:t>pattern</w:t>
      </w:r>
      <w:proofErr w:type="gramEnd"/>
    </w:p>
    <w:p w14:paraId="4ED3EC0B" w14:textId="77777777" w:rsidR="00B531E3" w:rsidRDefault="00B531E3" w:rsidP="00B531E3">
      <w:proofErr w:type="spellStart"/>
      <w:r>
        <w:t>statuscl</w:t>
      </w:r>
      <w:proofErr w:type="spellEnd"/>
      <w:r w:rsidR="007D6117">
        <w:t>: For each click was it an on- or an off-</w:t>
      </w:r>
      <w:proofErr w:type="gramStart"/>
      <w:r w:rsidR="007D6117">
        <w:t>click</w:t>
      </w:r>
      <w:proofErr w:type="gramEnd"/>
    </w:p>
    <w:p w14:paraId="3313438E" w14:textId="77777777" w:rsidR="00B531E3" w:rsidRDefault="00B531E3" w:rsidP="00B531E3">
      <w:proofErr w:type="spellStart"/>
      <w:r>
        <w:lastRenderedPageBreak/>
        <w:t>numbercl</w:t>
      </w:r>
      <w:proofErr w:type="spellEnd"/>
      <w:r w:rsidR="007D6117">
        <w:t xml:space="preserve">: In what order have the lines been clicked (in theory </w:t>
      </w:r>
      <w:proofErr w:type="spellStart"/>
      <w:r w:rsidR="007D6117">
        <w:t>statuscl</w:t>
      </w:r>
      <w:proofErr w:type="spellEnd"/>
      <w:r w:rsidR="007D6117">
        <w:t xml:space="preserve"> can be derived from this. The first time a line is clicked it should be on, the second time it should be an off, …).</w:t>
      </w:r>
    </w:p>
    <w:p w14:paraId="05136519" w14:textId="77777777" w:rsidR="00B531E3" w:rsidRDefault="007D6117" w:rsidP="00B531E3">
      <w:proofErr w:type="spellStart"/>
      <w:r>
        <w:t>t</w:t>
      </w:r>
      <w:r w:rsidR="00B531E3">
        <w:t>imestampcl</w:t>
      </w:r>
      <w:proofErr w:type="spellEnd"/>
      <w:r>
        <w:t xml:space="preserve">: gives for each click the </w:t>
      </w:r>
      <w:proofErr w:type="spellStart"/>
      <w:r>
        <w:t>unix</w:t>
      </w:r>
      <w:proofErr w:type="spellEnd"/>
      <w:r>
        <w:t xml:space="preserve"> time </w:t>
      </w:r>
      <w:proofErr w:type="gramStart"/>
      <w:r>
        <w:t>stamp</w:t>
      </w:r>
      <w:proofErr w:type="gramEnd"/>
      <w:r>
        <w:t xml:space="preserve"> </w:t>
      </w:r>
    </w:p>
    <w:p w14:paraId="541A20A2" w14:textId="77777777" w:rsidR="00B531E3" w:rsidRDefault="00B531E3" w:rsidP="00B531E3">
      <w:proofErr w:type="spellStart"/>
      <w:r>
        <w:t>timestampload</w:t>
      </w:r>
      <w:proofErr w:type="spellEnd"/>
      <w:r w:rsidR="007D6117">
        <w:t xml:space="preserve">: Gives </w:t>
      </w:r>
      <w:proofErr w:type="spellStart"/>
      <w:r w:rsidR="007D6117">
        <w:t>thes</w:t>
      </w:r>
      <w:proofErr w:type="spellEnd"/>
      <w:r w:rsidR="007D6117">
        <w:t xml:space="preserve"> </w:t>
      </w:r>
      <w:proofErr w:type="spellStart"/>
      <w:r w:rsidR="007D6117">
        <w:t>unix</w:t>
      </w:r>
      <w:proofErr w:type="spellEnd"/>
      <w:r w:rsidR="007D6117">
        <w:t xml:space="preserve"> time stamp for the moment the page was loaded. </w:t>
      </w:r>
      <w:proofErr w:type="spellStart"/>
      <w:r w:rsidR="007D6117">
        <w:t>Timestampload</w:t>
      </w:r>
      <w:proofErr w:type="spellEnd"/>
      <w:r w:rsidR="007D6117">
        <w:t xml:space="preserve"> + </w:t>
      </w:r>
      <w:proofErr w:type="spellStart"/>
      <w:r w:rsidR="007D6117">
        <w:t>timestampload</w:t>
      </w:r>
      <w:proofErr w:type="spellEnd"/>
      <w:r w:rsidR="007D6117">
        <w:t xml:space="preserve"> = the time the page was submitted</w:t>
      </w:r>
    </w:p>
    <w:p w14:paraId="0962DBAB" w14:textId="77777777" w:rsidR="005975E2" w:rsidRDefault="005975E2" w:rsidP="00B531E3"/>
    <w:p w14:paraId="3091E96B" w14:textId="77777777" w:rsidR="005975E2" w:rsidRPr="009E352A" w:rsidRDefault="009E352A" w:rsidP="00B531E3">
      <w:pPr>
        <w:rPr>
          <w:i/>
        </w:rPr>
      </w:pPr>
      <w:r w:rsidRPr="009E352A">
        <w:rPr>
          <w:i/>
        </w:rPr>
        <w:t>Original set up</w:t>
      </w:r>
    </w:p>
    <w:p w14:paraId="68B46D7C" w14:textId="77777777" w:rsidR="005975E2" w:rsidRDefault="005975E2" w:rsidP="00B531E3">
      <w:r>
        <w:t>The original set-up can be seen (in Dutch) at inventaar.nl/</w:t>
      </w:r>
      <w:proofErr w:type="spellStart"/>
      <w:r>
        <w:t>vragenlijst</w:t>
      </w:r>
      <w:proofErr w:type="spellEnd"/>
    </w:p>
    <w:p w14:paraId="6CD9100D" w14:textId="77777777" w:rsidR="005975E2" w:rsidRDefault="005975E2" w:rsidP="00B531E3">
      <w:r>
        <w:t>You need a password to enter, that can be used once.</w:t>
      </w:r>
      <w:r w:rsidR="0047712F">
        <w:t xml:space="preserve"> We will provide some passwords.</w:t>
      </w:r>
    </w:p>
    <w:p w14:paraId="5E49B30A" w14:textId="77777777" w:rsidR="009E352A" w:rsidRDefault="009E352A" w:rsidP="00B531E3"/>
    <w:p w14:paraId="4C666B43" w14:textId="77777777" w:rsidR="009E352A" w:rsidRPr="009E352A" w:rsidRDefault="009E352A" w:rsidP="00B531E3">
      <w:pPr>
        <w:rPr>
          <w:i/>
        </w:rPr>
      </w:pPr>
      <w:r w:rsidRPr="009E352A">
        <w:rPr>
          <w:i/>
        </w:rPr>
        <w:t>Timing</w:t>
      </w:r>
    </w:p>
    <w:p w14:paraId="102DC102" w14:textId="5F4EE600" w:rsidR="009E352A" w:rsidRDefault="009E352A" w:rsidP="009E352A">
      <w:pPr>
        <w:rPr>
          <w:rStyle w:val="normaltextrun"/>
          <w:rFonts w:eastAsiaTheme="minorEastAsia"/>
          <w:color w:val="212121"/>
        </w:rPr>
      </w:pPr>
      <w:r>
        <w:rPr>
          <w:rStyle w:val="normaltextrun"/>
          <w:rFonts w:eastAsiaTheme="minorEastAsia"/>
          <w:color w:val="212121"/>
        </w:rPr>
        <w:t xml:space="preserve">We used </w:t>
      </w:r>
      <w:r w:rsidRPr="0D6FC812">
        <w:rPr>
          <w:rStyle w:val="normaltextrun"/>
          <w:rFonts w:eastAsiaTheme="minorEastAsia"/>
          <w:color w:val="212121"/>
        </w:rPr>
        <w:t>a time limit of 180 seconds.</w:t>
      </w:r>
      <w:r>
        <w:rPr>
          <w:rStyle w:val="normaltextrun"/>
          <w:rFonts w:eastAsiaTheme="minorEastAsia"/>
          <w:color w:val="212121"/>
        </w:rPr>
        <w:t xml:space="preserve"> Usually</w:t>
      </w:r>
      <w:ins w:id="10" w:author="Hurks, Petra (PSYCHOLOGY)" w:date="2023-09-29T13:34:00Z">
        <w:r w:rsidR="00186C27">
          <w:rPr>
            <w:rStyle w:val="normaltextrun"/>
            <w:rFonts w:eastAsiaTheme="minorEastAsia"/>
            <w:color w:val="212121"/>
          </w:rPr>
          <w:t>,</w:t>
        </w:r>
      </w:ins>
      <w:r>
        <w:rPr>
          <w:rStyle w:val="normaltextrun"/>
          <w:rFonts w:eastAsiaTheme="minorEastAsia"/>
          <w:color w:val="212121"/>
        </w:rPr>
        <w:t xml:space="preserve"> participants get 90 seconds for</w:t>
      </w:r>
      <w:ins w:id="11" w:author="Hurks, Petra (PSYCHOLOGY)" w:date="2023-09-29T13:34:00Z">
        <w:r w:rsidR="00186C27">
          <w:rPr>
            <w:rStyle w:val="normaltextrun"/>
            <w:rFonts w:eastAsiaTheme="minorEastAsia"/>
            <w:color w:val="212121"/>
          </w:rPr>
          <w:t xml:space="preserve"> completing</w:t>
        </w:r>
      </w:ins>
      <w:r>
        <w:rPr>
          <w:rStyle w:val="normaltextrun"/>
          <w:rFonts w:eastAsiaTheme="minorEastAsia"/>
          <w:color w:val="212121"/>
        </w:rPr>
        <w:t xml:space="preserve"> this test. In the data set</w:t>
      </w:r>
      <w:ins w:id="12" w:author="Hurks, Petra (PSYCHOLOGY)" w:date="2023-09-29T13:34:00Z">
        <w:r w:rsidR="00186C27">
          <w:rPr>
            <w:rStyle w:val="normaltextrun"/>
            <w:rFonts w:eastAsiaTheme="minorEastAsia"/>
            <w:color w:val="212121"/>
          </w:rPr>
          <w:t>,</w:t>
        </w:r>
      </w:ins>
      <w:r>
        <w:rPr>
          <w:rStyle w:val="normaltextrun"/>
          <w:rFonts w:eastAsiaTheme="minorEastAsia"/>
          <w:color w:val="212121"/>
        </w:rPr>
        <w:t xml:space="preserve"> you’ll find that sometimes people continued slightly longer than 180 second</w:t>
      </w:r>
      <w:ins w:id="13" w:author="Hurks, Petra (PSYCHOLOGY)" w:date="2023-09-29T13:34:00Z">
        <w:r w:rsidR="00186C27">
          <w:rPr>
            <w:rStyle w:val="normaltextrun"/>
            <w:rFonts w:eastAsiaTheme="minorEastAsia"/>
            <w:color w:val="212121"/>
          </w:rPr>
          <w:t>s</w:t>
        </w:r>
      </w:ins>
      <w:r>
        <w:rPr>
          <w:rStyle w:val="normaltextrun"/>
          <w:rFonts w:eastAsiaTheme="minorEastAsia"/>
          <w:color w:val="212121"/>
        </w:rPr>
        <w:t>. You can take out all the responses after 180 seconds, but also use shorter time spans.</w:t>
      </w:r>
    </w:p>
    <w:p w14:paraId="46523122" w14:textId="755F85F5" w:rsidR="009E352A" w:rsidRPr="008524C0" w:rsidRDefault="009E352A" w:rsidP="009E352A">
      <w:pPr>
        <w:rPr>
          <w:rStyle w:val="normaltextrun"/>
          <w:rFonts w:eastAsiaTheme="minorEastAsia"/>
          <w:color w:val="212121"/>
        </w:rPr>
      </w:pPr>
      <w:r>
        <w:rPr>
          <w:rStyle w:val="normaltextrun"/>
          <w:rFonts w:eastAsiaTheme="minorEastAsia"/>
          <w:color w:val="212121"/>
        </w:rPr>
        <w:t>In some other cases</w:t>
      </w:r>
      <w:ins w:id="14" w:author="Hurks, Petra (PSYCHOLOGY)" w:date="2023-09-29T13:34:00Z">
        <w:r w:rsidR="00186C27">
          <w:rPr>
            <w:rStyle w:val="normaltextrun"/>
            <w:rFonts w:eastAsiaTheme="minorEastAsia"/>
            <w:color w:val="212121"/>
          </w:rPr>
          <w:t>,</w:t>
        </w:r>
      </w:ins>
      <w:r>
        <w:rPr>
          <w:rStyle w:val="normaltextrun"/>
          <w:rFonts w:eastAsiaTheme="minorEastAsia"/>
          <w:color w:val="212121"/>
        </w:rPr>
        <w:t xml:space="preserve"> </w:t>
      </w:r>
      <w:r w:rsidRPr="0D6FC812">
        <w:rPr>
          <w:rStyle w:val="normaltextrun"/>
          <w:rFonts w:eastAsiaTheme="minorEastAsia"/>
          <w:color w:val="212121"/>
        </w:rPr>
        <w:t>the timing does not make sense.</w:t>
      </w:r>
      <w:r>
        <w:rPr>
          <w:rStyle w:val="normaltextrun"/>
          <w:rFonts w:eastAsiaTheme="minorEastAsia"/>
          <w:color w:val="212121"/>
        </w:rPr>
        <w:t xml:space="preserve"> These problems could result from problems </w:t>
      </w:r>
      <w:del w:id="15" w:author="Hurks, Petra (PSYCHOLOGY)" w:date="2023-09-29T13:35:00Z">
        <w:r w:rsidDel="00186C27">
          <w:rPr>
            <w:rStyle w:val="normaltextrun"/>
            <w:rFonts w:eastAsiaTheme="minorEastAsia"/>
            <w:color w:val="212121"/>
          </w:rPr>
          <w:delText>of</w:delText>
        </w:r>
      </w:del>
      <w:ins w:id="16" w:author="Hurks, Petra (PSYCHOLOGY)" w:date="2023-09-29T13:35:00Z">
        <w:r w:rsidR="00186C27">
          <w:rPr>
            <w:rStyle w:val="normaltextrun"/>
            <w:rFonts w:eastAsiaTheme="minorEastAsia"/>
            <w:color w:val="212121"/>
          </w:rPr>
          <w:t>with</w:t>
        </w:r>
      </w:ins>
      <w:r>
        <w:rPr>
          <w:rStyle w:val="normaltextrun"/>
          <w:rFonts w:eastAsiaTheme="minorEastAsia"/>
          <w:color w:val="212121"/>
        </w:rPr>
        <w:t xml:space="preserve"> the script in the web page running well in the local environment or because respondents used the forward and back buttons of the browser.</w:t>
      </w:r>
      <w:r w:rsidRPr="0D6FC812">
        <w:rPr>
          <w:rStyle w:val="normaltextrun"/>
          <w:rFonts w:eastAsiaTheme="minorEastAsia"/>
          <w:color w:val="212121"/>
        </w:rPr>
        <w:t xml:space="preserve"> </w:t>
      </w:r>
      <w:r>
        <w:rPr>
          <w:rStyle w:val="normaltextrun"/>
          <w:rFonts w:eastAsiaTheme="minorEastAsia"/>
          <w:color w:val="212121"/>
        </w:rPr>
        <w:t>If timing is important, the best approach is not</w:t>
      </w:r>
      <w:r w:rsidRPr="0D6FC812">
        <w:rPr>
          <w:rStyle w:val="normaltextrun"/>
          <w:rFonts w:eastAsiaTheme="minorEastAsia"/>
          <w:color w:val="212121"/>
        </w:rPr>
        <w:t xml:space="preserve"> to use</w:t>
      </w:r>
      <w:r>
        <w:rPr>
          <w:rStyle w:val="normaltextrun"/>
          <w:rFonts w:eastAsiaTheme="minorEastAsia"/>
          <w:color w:val="212121"/>
        </w:rPr>
        <w:t xml:space="preserve"> </w:t>
      </w:r>
      <w:del w:id="17" w:author="Hurks, Petra (PSYCHOLOGY)" w:date="2023-09-29T13:35:00Z">
        <w:r w:rsidDel="00186C27">
          <w:rPr>
            <w:rStyle w:val="normaltextrun"/>
            <w:rFonts w:eastAsiaTheme="minorEastAsia"/>
            <w:color w:val="212121"/>
          </w:rPr>
          <w:delText xml:space="preserve">the </w:delText>
        </w:r>
      </w:del>
      <w:r>
        <w:rPr>
          <w:rStyle w:val="normaltextrun"/>
          <w:rFonts w:eastAsiaTheme="minorEastAsia"/>
          <w:color w:val="212121"/>
        </w:rPr>
        <w:t>very long spells</w:t>
      </w:r>
      <w:r w:rsidRPr="0D6FC812">
        <w:rPr>
          <w:rStyle w:val="normaltextrun"/>
          <w:rFonts w:eastAsiaTheme="minorEastAsia"/>
          <w:color w:val="212121"/>
        </w:rPr>
        <w:t>.  </w:t>
      </w:r>
    </w:p>
    <w:p w14:paraId="5A33C329" w14:textId="77777777" w:rsidR="009E352A" w:rsidRDefault="009E352A" w:rsidP="00B531E3"/>
    <w:p w14:paraId="0ED2E59F" w14:textId="77777777" w:rsidR="00B955FF" w:rsidRPr="00B955FF" w:rsidRDefault="00B955FF" w:rsidP="00B531E3">
      <w:pPr>
        <w:rPr>
          <w:i/>
        </w:rPr>
      </w:pPr>
      <w:r w:rsidRPr="00B955FF">
        <w:rPr>
          <w:i/>
        </w:rPr>
        <w:t>Big 5 data</w:t>
      </w:r>
    </w:p>
    <w:p w14:paraId="4BBFC38D" w14:textId="2DF08ECC" w:rsidR="00B955FF" w:rsidRDefault="00B955FF" w:rsidP="00B955FF">
      <w:pPr>
        <w:rPr>
          <w:rFonts w:eastAsiaTheme="minorEastAsia"/>
        </w:rPr>
      </w:pPr>
      <w:r>
        <w:rPr>
          <w:rFonts w:eastAsiaTheme="minorEastAsia"/>
        </w:rPr>
        <w:t xml:space="preserve">The file </w:t>
      </w:r>
      <w:r w:rsidRPr="00B955FF">
        <w:rPr>
          <w:rFonts w:eastAsiaTheme="minorEastAsia"/>
        </w:rPr>
        <w:t>big5.csv</w:t>
      </w:r>
      <w:r>
        <w:rPr>
          <w:rFonts w:eastAsiaTheme="minorEastAsia"/>
        </w:rPr>
        <w:t xml:space="preserve"> contains the responses</w:t>
      </w:r>
      <w:r w:rsidR="0047712F">
        <w:rPr>
          <w:rFonts w:eastAsiaTheme="minorEastAsia"/>
        </w:rPr>
        <w:t xml:space="preserve"> of participants</w:t>
      </w:r>
      <w:r>
        <w:rPr>
          <w:rFonts w:eastAsiaTheme="minorEastAsia"/>
        </w:rPr>
        <w:t xml:space="preserve"> on a Big 5 personality test. The theory of the Big 5 distinguishes five personality traits: Openness, Conscientiousness, Extraversion, Agreeableness</w:t>
      </w:r>
      <w:ins w:id="18" w:author="Hurks, Petra (PSYCHOLOGY)" w:date="2023-09-29T13:33:00Z">
        <w:r w:rsidR="00186C27">
          <w:rPr>
            <w:rFonts w:eastAsiaTheme="minorEastAsia"/>
          </w:rPr>
          <w:t>,</w:t>
        </w:r>
      </w:ins>
      <w:r>
        <w:rPr>
          <w:rFonts w:eastAsiaTheme="minorEastAsia"/>
        </w:rPr>
        <w:t xml:space="preserve"> and Emotional stability</w:t>
      </w:r>
      <w:ins w:id="19" w:author="Hurks, Petra (PSYCHOLOGY)" w:date="2023-09-29T13:34:00Z">
        <w:r w:rsidR="00186C27">
          <w:rPr>
            <w:rFonts w:eastAsiaTheme="minorEastAsia"/>
          </w:rPr>
          <w:t xml:space="preserve"> (for more information, see e.g., </w:t>
        </w:r>
        <w:r w:rsidR="00186C27" w:rsidRPr="00186C27">
          <w:rPr>
            <w:rFonts w:eastAsiaTheme="minorEastAsia"/>
          </w:rPr>
          <w:t>https://en.wikipedia.org/wiki/Big_Five_personality_traits</w:t>
        </w:r>
        <w:r w:rsidR="00186C27">
          <w:rPr>
            <w:rFonts w:eastAsiaTheme="minorEastAsia"/>
          </w:rPr>
          <w:t>)</w:t>
        </w:r>
      </w:ins>
      <w:r>
        <w:rPr>
          <w:rFonts w:eastAsiaTheme="minorEastAsia"/>
        </w:rPr>
        <w:t xml:space="preserve">. For each </w:t>
      </w:r>
      <w:proofErr w:type="gramStart"/>
      <w:r>
        <w:rPr>
          <w:rFonts w:eastAsiaTheme="minorEastAsia"/>
        </w:rPr>
        <w:t>traits</w:t>
      </w:r>
      <w:proofErr w:type="gramEnd"/>
      <w:ins w:id="20" w:author="Hurks, Petra (PSYCHOLOGY)" w:date="2023-09-29T13:33:00Z">
        <w:r w:rsidR="00186C27">
          <w:rPr>
            <w:rFonts w:eastAsiaTheme="minorEastAsia"/>
          </w:rPr>
          <w:t>,</w:t>
        </w:r>
      </w:ins>
      <w:r>
        <w:rPr>
          <w:rFonts w:eastAsiaTheme="minorEastAsia"/>
        </w:rPr>
        <w:t xml:space="preserve"> several statements are given to the student (items) asking to participant to state to which extent this applies to him. These responses are then together form a score for each trait.</w:t>
      </w:r>
    </w:p>
    <w:p w14:paraId="16BDDA4E" w14:textId="77777777" w:rsidR="00B955FF" w:rsidRPr="00057949" w:rsidRDefault="00B955FF" w:rsidP="00B955FF">
      <w:pPr>
        <w:rPr>
          <w:rFonts w:eastAsiaTheme="minorEastAsia"/>
          <w:lang w:val="en-GB"/>
        </w:rPr>
      </w:pPr>
      <w:r w:rsidRPr="00057949">
        <w:rPr>
          <w:rFonts w:eastAsiaTheme="minorEastAsia"/>
          <w:lang w:val="en-GB"/>
        </w:rPr>
        <w:t>This i</w:t>
      </w:r>
      <w:r>
        <w:rPr>
          <w:rFonts w:eastAsiaTheme="minorEastAsia"/>
          <w:lang w:val="en-GB"/>
        </w:rPr>
        <w:t xml:space="preserve">s the </w:t>
      </w:r>
      <w:proofErr w:type="spellStart"/>
      <w:r>
        <w:rPr>
          <w:rFonts w:eastAsiaTheme="minorEastAsia"/>
          <w:lang w:val="en-GB"/>
        </w:rPr>
        <w:t>stata</w:t>
      </w:r>
      <w:proofErr w:type="spellEnd"/>
      <w:r>
        <w:rPr>
          <w:rFonts w:eastAsiaTheme="minorEastAsia"/>
          <w:lang w:val="en-GB"/>
        </w:rPr>
        <w:t xml:space="preserve"> code that generated</w:t>
      </w:r>
      <w:r w:rsidRPr="00057949">
        <w:rPr>
          <w:rFonts w:eastAsiaTheme="minorEastAsia"/>
          <w:lang w:val="en-GB"/>
        </w:rPr>
        <w:t xml:space="preserve"> </w:t>
      </w:r>
      <w:r>
        <w:rPr>
          <w:rFonts w:eastAsiaTheme="minorEastAsia"/>
          <w:lang w:val="en-GB"/>
        </w:rPr>
        <w:t>t</w:t>
      </w:r>
      <w:r w:rsidRPr="00057949">
        <w:rPr>
          <w:rFonts w:eastAsiaTheme="minorEastAsia"/>
          <w:lang w:val="en-GB"/>
        </w:rPr>
        <w:t>he f</w:t>
      </w:r>
      <w:r>
        <w:rPr>
          <w:rFonts w:eastAsiaTheme="minorEastAsia"/>
          <w:lang w:val="en-GB"/>
        </w:rPr>
        <w:t>ive factors, so you can see which questions belong to which trait:</w:t>
      </w:r>
    </w:p>
    <w:p w14:paraId="0C6CB343" w14:textId="77777777" w:rsidR="00B955FF" w:rsidRPr="00B955FF" w:rsidRDefault="00B955FF" w:rsidP="00B955FF">
      <w:pPr>
        <w:rPr>
          <w:rFonts w:eastAsiaTheme="minorEastAsia"/>
          <w:lang w:val="nl-NL"/>
        </w:rPr>
      </w:pPr>
      <w:proofErr w:type="spellStart"/>
      <w:proofErr w:type="gramStart"/>
      <w:r w:rsidRPr="00B955FF">
        <w:rPr>
          <w:rFonts w:eastAsiaTheme="minorEastAsia"/>
          <w:lang w:val="nl-NL"/>
        </w:rPr>
        <w:t>alpha</w:t>
      </w:r>
      <w:proofErr w:type="spellEnd"/>
      <w:proofErr w:type="gramEnd"/>
      <w:r w:rsidRPr="00B955FF">
        <w:rPr>
          <w:rFonts w:eastAsiaTheme="minorEastAsia"/>
          <w:lang w:val="nl-NL"/>
        </w:rPr>
        <w:t xml:space="preserve"> karak2_vo3lv karak87_vo3lv karak89_vo3lv karak5_vo3lv karak94_vo3lv karak2b_vo3lv, gen(open) item </w:t>
      </w:r>
      <w:proofErr w:type="spellStart"/>
      <w:r w:rsidRPr="00B955FF">
        <w:rPr>
          <w:rFonts w:eastAsiaTheme="minorEastAsia"/>
          <w:lang w:val="nl-NL"/>
        </w:rPr>
        <w:t>std</w:t>
      </w:r>
      <w:proofErr w:type="spellEnd"/>
    </w:p>
    <w:p w14:paraId="4125CB69" w14:textId="77777777" w:rsidR="00B955FF" w:rsidRPr="00B955FF" w:rsidRDefault="00B955FF" w:rsidP="00B955FF">
      <w:pPr>
        <w:rPr>
          <w:rFonts w:eastAsiaTheme="minorEastAsia"/>
          <w:lang w:val="nl-NL"/>
        </w:rPr>
      </w:pPr>
      <w:proofErr w:type="spellStart"/>
      <w:proofErr w:type="gramStart"/>
      <w:r w:rsidRPr="00B955FF">
        <w:rPr>
          <w:rFonts w:eastAsiaTheme="minorEastAsia"/>
          <w:lang w:val="nl-NL"/>
        </w:rPr>
        <w:t>alpha</w:t>
      </w:r>
      <w:proofErr w:type="spellEnd"/>
      <w:proofErr w:type="gramEnd"/>
      <w:r w:rsidRPr="00B955FF">
        <w:rPr>
          <w:rFonts w:eastAsiaTheme="minorEastAsia"/>
          <w:lang w:val="nl-NL"/>
        </w:rPr>
        <w:t xml:space="preserve"> karak6_vo3lv karak8_vo3lv karak7_vo3lv karak10b_vo3lv karak95_vo3lv karak98_vo3lv, gen(</w:t>
      </w:r>
      <w:proofErr w:type="spellStart"/>
      <w:r w:rsidRPr="00B955FF">
        <w:rPr>
          <w:rFonts w:eastAsiaTheme="minorEastAsia"/>
          <w:lang w:val="nl-NL"/>
        </w:rPr>
        <w:t>cons</w:t>
      </w:r>
      <w:proofErr w:type="spellEnd"/>
      <w:r w:rsidRPr="00B955FF">
        <w:rPr>
          <w:rFonts w:eastAsiaTheme="minorEastAsia"/>
          <w:lang w:val="nl-NL"/>
        </w:rPr>
        <w:t xml:space="preserve">) item </w:t>
      </w:r>
      <w:proofErr w:type="spellStart"/>
      <w:r w:rsidRPr="00B955FF">
        <w:rPr>
          <w:rFonts w:eastAsiaTheme="minorEastAsia"/>
          <w:lang w:val="nl-NL"/>
        </w:rPr>
        <w:t>std</w:t>
      </w:r>
      <w:proofErr w:type="spellEnd"/>
    </w:p>
    <w:p w14:paraId="61F94C37" w14:textId="77777777" w:rsidR="00B955FF" w:rsidRPr="00B955FF" w:rsidRDefault="00B955FF" w:rsidP="00B955FF">
      <w:pPr>
        <w:rPr>
          <w:rFonts w:eastAsiaTheme="minorEastAsia"/>
          <w:lang w:val="nl-NL"/>
        </w:rPr>
      </w:pPr>
      <w:proofErr w:type="spellStart"/>
      <w:proofErr w:type="gramStart"/>
      <w:r w:rsidRPr="00B955FF">
        <w:rPr>
          <w:rFonts w:eastAsiaTheme="minorEastAsia"/>
          <w:lang w:val="nl-NL"/>
        </w:rPr>
        <w:t>alpha</w:t>
      </w:r>
      <w:proofErr w:type="spellEnd"/>
      <w:proofErr w:type="gramEnd"/>
      <w:r w:rsidRPr="00B955FF">
        <w:rPr>
          <w:rFonts w:eastAsiaTheme="minorEastAsia"/>
          <w:lang w:val="nl-NL"/>
        </w:rPr>
        <w:t xml:space="preserve"> karak12_vo3lv karak88b_vo3lv karak11b_vo3lv karak53b_vo3lv karak96_vo3lv, gen(extra) item </w:t>
      </w:r>
      <w:proofErr w:type="spellStart"/>
      <w:r w:rsidRPr="00B955FF">
        <w:rPr>
          <w:rFonts w:eastAsiaTheme="minorEastAsia"/>
          <w:lang w:val="nl-NL"/>
        </w:rPr>
        <w:t>std</w:t>
      </w:r>
      <w:proofErr w:type="spellEnd"/>
    </w:p>
    <w:p w14:paraId="33EDC85A" w14:textId="77777777" w:rsidR="00B955FF" w:rsidRPr="00B955FF" w:rsidRDefault="00B955FF" w:rsidP="00B955FF">
      <w:pPr>
        <w:rPr>
          <w:rFonts w:eastAsiaTheme="minorEastAsia"/>
          <w:lang w:val="nl-NL"/>
        </w:rPr>
      </w:pPr>
      <w:proofErr w:type="spellStart"/>
      <w:proofErr w:type="gramStart"/>
      <w:r w:rsidRPr="00B955FF">
        <w:rPr>
          <w:rFonts w:eastAsiaTheme="minorEastAsia"/>
          <w:lang w:val="nl-NL"/>
        </w:rPr>
        <w:lastRenderedPageBreak/>
        <w:t>alpha</w:t>
      </w:r>
      <w:proofErr w:type="spellEnd"/>
      <w:proofErr w:type="gramEnd"/>
      <w:r w:rsidRPr="00B955FF">
        <w:rPr>
          <w:rFonts w:eastAsiaTheme="minorEastAsia"/>
          <w:lang w:val="nl-NL"/>
        </w:rPr>
        <w:t xml:space="preserve"> karak50_vo3lv karak16_vo3lv karak15_vo3lv karak93_vo3lv karak16b_vo3lv, gen(</w:t>
      </w:r>
      <w:proofErr w:type="spellStart"/>
      <w:r w:rsidRPr="00B955FF">
        <w:rPr>
          <w:rFonts w:eastAsiaTheme="minorEastAsia"/>
          <w:lang w:val="nl-NL"/>
        </w:rPr>
        <w:t>agree</w:t>
      </w:r>
      <w:proofErr w:type="spellEnd"/>
      <w:r w:rsidRPr="00B955FF">
        <w:rPr>
          <w:rFonts w:eastAsiaTheme="minorEastAsia"/>
          <w:lang w:val="nl-NL"/>
        </w:rPr>
        <w:t xml:space="preserve">) item </w:t>
      </w:r>
      <w:proofErr w:type="spellStart"/>
      <w:r w:rsidRPr="00B955FF">
        <w:rPr>
          <w:rFonts w:eastAsiaTheme="minorEastAsia"/>
          <w:lang w:val="nl-NL"/>
        </w:rPr>
        <w:t>std</w:t>
      </w:r>
      <w:proofErr w:type="spellEnd"/>
    </w:p>
    <w:p w14:paraId="442BED87" w14:textId="77777777" w:rsidR="00B955FF" w:rsidRPr="00B955FF" w:rsidRDefault="00B955FF" w:rsidP="00B955FF">
      <w:pPr>
        <w:rPr>
          <w:rFonts w:eastAsiaTheme="minorEastAsia"/>
          <w:lang w:val="nl-NL"/>
        </w:rPr>
      </w:pPr>
      <w:proofErr w:type="spellStart"/>
      <w:proofErr w:type="gramStart"/>
      <w:r w:rsidRPr="00B955FF">
        <w:rPr>
          <w:rFonts w:eastAsiaTheme="minorEastAsia"/>
          <w:lang w:val="nl-NL"/>
        </w:rPr>
        <w:t>alpha</w:t>
      </w:r>
      <w:proofErr w:type="spellEnd"/>
      <w:proofErr w:type="gramEnd"/>
      <w:r w:rsidRPr="00B955FF">
        <w:rPr>
          <w:rFonts w:eastAsiaTheme="minorEastAsia"/>
          <w:lang w:val="nl-NL"/>
        </w:rPr>
        <w:t xml:space="preserve"> karak92_vo3lv karak20_vo3lv karak19_vo3lv karak90_vo3lv karak97_vo3lv, gen(</w:t>
      </w:r>
      <w:proofErr w:type="spellStart"/>
      <w:r w:rsidRPr="00B955FF">
        <w:rPr>
          <w:rFonts w:eastAsiaTheme="minorEastAsia"/>
          <w:lang w:val="nl-NL"/>
        </w:rPr>
        <w:t>neur</w:t>
      </w:r>
      <w:proofErr w:type="spellEnd"/>
      <w:r w:rsidRPr="00B955FF">
        <w:rPr>
          <w:rFonts w:eastAsiaTheme="minorEastAsia"/>
          <w:lang w:val="nl-NL"/>
        </w:rPr>
        <w:t xml:space="preserve">) item </w:t>
      </w:r>
      <w:proofErr w:type="spellStart"/>
      <w:r w:rsidRPr="00B955FF">
        <w:rPr>
          <w:rFonts w:eastAsiaTheme="minorEastAsia"/>
          <w:lang w:val="nl-NL"/>
        </w:rPr>
        <w:t>std</w:t>
      </w:r>
      <w:proofErr w:type="spellEnd"/>
    </w:p>
    <w:p w14:paraId="64441CCC" w14:textId="77777777" w:rsidR="00B955FF" w:rsidRDefault="00B955FF" w:rsidP="00B955FF">
      <w:pPr>
        <w:rPr>
          <w:rFonts w:eastAsiaTheme="minorEastAsia"/>
          <w:lang w:val="nl-NL"/>
        </w:rPr>
      </w:pPr>
    </w:p>
    <w:p w14:paraId="2411A643" w14:textId="77777777" w:rsidR="00B955FF" w:rsidRPr="00B955FF" w:rsidRDefault="00B955FF" w:rsidP="00B955FF">
      <w:pPr>
        <w:rPr>
          <w:rFonts w:eastAsiaTheme="minorEastAsia"/>
          <w:lang w:val="en-GB"/>
        </w:rPr>
      </w:pPr>
      <w:r w:rsidRPr="00B955FF">
        <w:rPr>
          <w:rFonts w:eastAsiaTheme="minorEastAsia"/>
          <w:lang w:val="en-GB"/>
        </w:rPr>
        <w:t>These are the items (in Dutch):</w:t>
      </w:r>
    </w:p>
    <w:p w14:paraId="54241E3F"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2_vo3lv    double  %12.0g                Ik barst van de ideeën</w:t>
      </w:r>
    </w:p>
    <w:p w14:paraId="08A942CA"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6_vo3lv    double  %12.0g                Ik doe klusjes meteen</w:t>
      </w:r>
    </w:p>
    <w:p w14:paraId="6073E213"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12_vo3lv   double  %12.0g                Ik ben stil in een groep van vreemden</w:t>
      </w:r>
    </w:p>
    <w:p w14:paraId="58B4D090"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50_vo3lv   double  %12.0g                Ik leef mee met anderen</w:t>
      </w:r>
    </w:p>
    <w:p w14:paraId="2BB2001A"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92_vo3lv   double  %12.0g                Ik stel andere kinderen op hun gemak</w:t>
      </w:r>
    </w:p>
    <w:p w14:paraId="66BAAC7A"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87_vo3lv   double  %12.0g                Ik zoek graag allerlei informatie bij elkaar</w:t>
      </w:r>
    </w:p>
    <w:p w14:paraId="2277A5A7"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8_vo3lv    double  %12.0g                Ik houd me altijd aan afspraken</w:t>
      </w:r>
    </w:p>
    <w:p w14:paraId="631ACFA2"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88b_vo3lv  double  %12.0g                Ik vind het leuk om het middelpunt van de belangstelling te</w:t>
      </w:r>
    </w:p>
    <w:p w14:paraId="169C5D22" w14:textId="77777777" w:rsidR="00B955FF" w:rsidRPr="00B955FF" w:rsidRDefault="00B955FF" w:rsidP="00B955FF">
      <w:pPr>
        <w:rPr>
          <w:rFonts w:eastAsiaTheme="minorEastAsia"/>
          <w:lang w:val="nl-NL"/>
        </w:rPr>
      </w:pPr>
      <w:r w:rsidRPr="00B955FF">
        <w:rPr>
          <w:rFonts w:eastAsiaTheme="minorEastAsia"/>
          <w:lang w:val="nl-NL"/>
        </w:rPr>
        <w:t xml:space="preserve">                                                </w:t>
      </w:r>
      <w:proofErr w:type="gramStart"/>
      <w:r w:rsidRPr="00B955FF">
        <w:rPr>
          <w:rFonts w:eastAsiaTheme="minorEastAsia"/>
          <w:lang w:val="nl-NL"/>
        </w:rPr>
        <w:t>zijn</w:t>
      </w:r>
      <w:proofErr w:type="gramEnd"/>
    </w:p>
    <w:p w14:paraId="07ADAEAE"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16_vo3lv   double  %12.0g                Ik ben geïnteresseerd in anderen</w:t>
      </w:r>
    </w:p>
    <w:p w14:paraId="2D130E12"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20_vo3lv   double  %12.0g                Ik ben snel gestrest</w:t>
      </w:r>
    </w:p>
    <w:p w14:paraId="4F0F9F9B"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89_vo3lv   double  %12.0g                Ik denk lang over dingen na</w:t>
      </w:r>
    </w:p>
    <w:p w14:paraId="256AD9B2"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7_vo3lv    double  %12.0g                Ik laat mijn spullen slingeren</w:t>
      </w:r>
    </w:p>
    <w:p w14:paraId="0F2E5A15"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11b_vo3lv  double  %12.0g                Ik praat niet veel</w:t>
      </w:r>
    </w:p>
    <w:p w14:paraId="004297FF"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15_vo3lv   double  %12.0g                Ik probeer mensen te helpen</w:t>
      </w:r>
    </w:p>
    <w:p w14:paraId="15CDC63D"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19_vo3lv   double  %12.0g                Ik raak makkelijk van streek</w:t>
      </w:r>
    </w:p>
    <w:p w14:paraId="123AD946"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5_vo3lv    double  %12.0g                Ik heb een grote woordenschat</w:t>
      </w:r>
    </w:p>
    <w:p w14:paraId="76ADFC5E"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10b_vo3lv  double  %12.0g                Ik ben netjes en precies als ik iets moet doen</w:t>
      </w:r>
    </w:p>
    <w:p w14:paraId="0BB79F6A"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53b_vo3lv  double  %12.0g                Ik begin gesprekken met anderen</w:t>
      </w:r>
    </w:p>
    <w:p w14:paraId="1E6B558A"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93_vo3lv   double  %12.0g                Ik begrijp vaak hoe anderen zich voelen</w:t>
      </w:r>
    </w:p>
    <w:p w14:paraId="16BD532C"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90_vo3lv   double  %12.0g                Ik denk vaak dat iets misgaat of fout afloopt</w:t>
      </w:r>
    </w:p>
    <w:p w14:paraId="782C6FC2"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94_vo3lv   double  %12.0g                Ik ben geïnteresseerd in moeilijke ideeën</w:t>
      </w:r>
    </w:p>
    <w:p w14:paraId="5BC86F32"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95_vo3lv   double  %12.0g                Ik ben altijd goed voorbereid</w:t>
      </w:r>
    </w:p>
    <w:p w14:paraId="335EA59C"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96_vo3lv   double  %12.0g                Ik praat met veel verschillende kinderen op feesten</w:t>
      </w:r>
    </w:p>
    <w:p w14:paraId="51042059"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16b_vo3lv  double  %12.0g                Ik ben niet echt geïnteresseerd in anderen</w:t>
      </w:r>
    </w:p>
    <w:p w14:paraId="2659C588" w14:textId="77777777" w:rsidR="00B955FF" w:rsidRPr="00B955FF" w:rsidRDefault="00B955FF" w:rsidP="00B955FF">
      <w:pPr>
        <w:rPr>
          <w:rFonts w:eastAsiaTheme="minorEastAsia"/>
          <w:lang w:val="nl-NL"/>
        </w:rPr>
      </w:pPr>
      <w:proofErr w:type="gramStart"/>
      <w:r w:rsidRPr="00B955FF">
        <w:rPr>
          <w:rFonts w:eastAsiaTheme="minorEastAsia"/>
          <w:lang w:val="nl-NL"/>
        </w:rPr>
        <w:lastRenderedPageBreak/>
        <w:t>karak</w:t>
      </w:r>
      <w:proofErr w:type="gramEnd"/>
      <w:r w:rsidRPr="00B955FF">
        <w:rPr>
          <w:rFonts w:eastAsiaTheme="minorEastAsia"/>
          <w:lang w:val="nl-NL"/>
        </w:rPr>
        <w:t>97_vo3lv   double  %12.0g                Ik ben snel boos</w:t>
      </w:r>
    </w:p>
    <w:p w14:paraId="5CFBCC05"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2b_vo3lv   double  %12.0g                Ik heb heel goede ideeën</w:t>
      </w:r>
    </w:p>
    <w:p w14:paraId="42CEBEF2" w14:textId="77777777" w:rsidR="00B955FF" w:rsidRPr="00B955FF" w:rsidRDefault="00B955FF" w:rsidP="00B955FF">
      <w:pPr>
        <w:rPr>
          <w:rFonts w:eastAsiaTheme="minorEastAsia"/>
          <w:lang w:val="nl-NL"/>
        </w:rPr>
      </w:pPr>
      <w:proofErr w:type="gramStart"/>
      <w:r w:rsidRPr="00B955FF">
        <w:rPr>
          <w:rFonts w:eastAsiaTheme="minorEastAsia"/>
          <w:lang w:val="nl-NL"/>
        </w:rPr>
        <w:t>karak</w:t>
      </w:r>
      <w:proofErr w:type="gramEnd"/>
      <w:r w:rsidRPr="00B955FF">
        <w:rPr>
          <w:rFonts w:eastAsiaTheme="minorEastAsia"/>
          <w:lang w:val="nl-NL"/>
        </w:rPr>
        <w:t>98_vo3lv   double  %12.0g                Ik maak er vaak een puinhoop van</w:t>
      </w:r>
    </w:p>
    <w:p w14:paraId="10802FAB" w14:textId="77777777" w:rsidR="00B955FF" w:rsidRDefault="00B955FF" w:rsidP="00B531E3">
      <w:pPr>
        <w:rPr>
          <w:lang w:val="nl-NL"/>
        </w:rPr>
      </w:pPr>
    </w:p>
    <w:p w14:paraId="20B18039" w14:textId="77777777" w:rsidR="00B955FF" w:rsidRPr="0047712F" w:rsidRDefault="0047712F" w:rsidP="00B531E3">
      <w:pPr>
        <w:rPr>
          <w:i/>
          <w:lang w:val="en-GB"/>
        </w:rPr>
      </w:pPr>
      <w:r w:rsidRPr="0047712F">
        <w:rPr>
          <w:i/>
          <w:lang w:val="en-GB"/>
        </w:rPr>
        <w:t>Test at primary school</w:t>
      </w:r>
    </w:p>
    <w:p w14:paraId="5490E106" w14:textId="47181A7C" w:rsidR="00B955FF" w:rsidRPr="0047712F" w:rsidRDefault="0047712F" w:rsidP="00B531E3">
      <w:pPr>
        <w:rPr>
          <w:lang w:val="en-GB"/>
        </w:rPr>
      </w:pPr>
      <w:r>
        <w:rPr>
          <w:rFonts w:eastAsiaTheme="minorEastAsia"/>
          <w:color w:val="000000" w:themeColor="text1"/>
          <w:lang w:val="en-GB"/>
        </w:rPr>
        <w:t xml:space="preserve">The file </w:t>
      </w:r>
      <w:r w:rsidRPr="0047712F">
        <w:rPr>
          <w:rFonts w:eastAsiaTheme="minorEastAsia"/>
          <w:color w:val="000000" w:themeColor="text1"/>
          <w:lang w:val="en-GB"/>
        </w:rPr>
        <w:t>eindtoets.csv</w:t>
      </w:r>
      <w:r>
        <w:rPr>
          <w:rFonts w:eastAsiaTheme="minorEastAsia"/>
          <w:color w:val="000000" w:themeColor="text1"/>
          <w:lang w:val="en-GB"/>
        </w:rPr>
        <w:t xml:space="preserve"> contains the scores of students at the test they took at the end of primary education. Schools can take several tests. This file only contains the version by CITO. Furthermore</w:t>
      </w:r>
      <w:ins w:id="21" w:author="Hurks, Petra (PSYCHOLOGY)" w:date="2023-09-29T13:29:00Z">
        <w:r w:rsidR="00186C27">
          <w:rPr>
            <w:rFonts w:eastAsiaTheme="minorEastAsia"/>
            <w:color w:val="000000" w:themeColor="text1"/>
            <w:lang w:val="en-GB"/>
          </w:rPr>
          <w:t>,</w:t>
        </w:r>
      </w:ins>
      <w:r>
        <w:rPr>
          <w:rFonts w:eastAsiaTheme="minorEastAsia"/>
          <w:color w:val="000000" w:themeColor="text1"/>
          <w:lang w:val="en-GB"/>
        </w:rPr>
        <w:t xml:space="preserve"> we only have this information for a part of Limburg. Therefore</w:t>
      </w:r>
      <w:ins w:id="22" w:author="Hurks, Petra (PSYCHOLOGY)" w:date="2023-09-29T13:30:00Z">
        <w:r w:rsidR="00186C27">
          <w:rPr>
            <w:rFonts w:eastAsiaTheme="minorEastAsia"/>
            <w:color w:val="000000" w:themeColor="text1"/>
            <w:lang w:val="en-GB"/>
          </w:rPr>
          <w:t>,</w:t>
        </w:r>
      </w:ins>
      <w:r>
        <w:rPr>
          <w:rFonts w:eastAsiaTheme="minorEastAsia"/>
          <w:color w:val="000000" w:themeColor="text1"/>
          <w:lang w:val="en-GB"/>
        </w:rPr>
        <w:t xml:space="preserve"> there are substantially fewer observation than we have in the Five Points Test. The main score</w:t>
      </w:r>
      <w:ins w:id="23" w:author="Hurks, Petra (PSYCHOLOGY)" w:date="2023-09-29T13:31:00Z">
        <w:r w:rsidR="00186C27">
          <w:rPr>
            <w:rFonts w:eastAsiaTheme="minorEastAsia"/>
            <w:color w:val="000000" w:themeColor="text1"/>
            <w:lang w:val="en-GB"/>
          </w:rPr>
          <w:t xml:space="preserve">, </w:t>
        </w:r>
      </w:ins>
      <w:del w:id="24" w:author="Hurks, Petra (PSYCHOLOGY)" w:date="2023-09-29T13:31:00Z">
        <w:r w:rsidDel="00186C27">
          <w:rPr>
            <w:rFonts w:eastAsiaTheme="minorEastAsia"/>
            <w:color w:val="000000" w:themeColor="text1"/>
            <w:lang w:val="en-GB"/>
          </w:rPr>
          <w:delText xml:space="preserve"> </w:delText>
        </w:r>
      </w:del>
      <w:ins w:id="25" w:author="Hurks, Petra (PSYCHOLOGY)" w:date="2023-09-29T13:30:00Z">
        <w:r w:rsidR="00186C27">
          <w:rPr>
            <w:rFonts w:eastAsiaTheme="minorEastAsia"/>
            <w:color w:val="000000" w:themeColor="text1"/>
            <w:lang w:val="en-GB"/>
          </w:rPr>
          <w:t>which is</w:t>
        </w:r>
      </w:ins>
      <w:ins w:id="26" w:author="Hurks, Petra (PSYCHOLOGY)" w:date="2023-09-29T13:31:00Z">
        <w:r w:rsidR="00186C27">
          <w:rPr>
            <w:rFonts w:eastAsiaTheme="minorEastAsia"/>
            <w:color w:val="000000" w:themeColor="text1"/>
            <w:lang w:val="en-GB"/>
          </w:rPr>
          <w:t xml:space="preserve"> calculated as</w:t>
        </w:r>
      </w:ins>
      <w:ins w:id="27" w:author="Hurks, Petra (PSYCHOLOGY)" w:date="2023-09-29T13:30:00Z">
        <w:r w:rsidR="00186C27">
          <w:rPr>
            <w:rFonts w:eastAsiaTheme="minorEastAsia"/>
            <w:color w:val="000000" w:themeColor="text1"/>
            <w:lang w:val="en-GB"/>
          </w:rPr>
          <w:t xml:space="preserve"> a weighed com</w:t>
        </w:r>
      </w:ins>
      <w:ins w:id="28" w:author="Hurks, Petra (PSYCHOLOGY)" w:date="2023-09-29T13:31:00Z">
        <w:r w:rsidR="00186C27">
          <w:rPr>
            <w:rFonts w:eastAsiaTheme="minorEastAsia"/>
            <w:color w:val="000000" w:themeColor="text1"/>
            <w:lang w:val="en-GB"/>
          </w:rPr>
          <w:t>bination</w:t>
        </w:r>
      </w:ins>
      <w:ins w:id="29" w:author="Hurks, Petra (PSYCHOLOGY)" w:date="2023-09-29T13:30:00Z">
        <w:r w:rsidR="00186C27">
          <w:rPr>
            <w:rFonts w:eastAsiaTheme="minorEastAsia"/>
            <w:color w:val="000000" w:themeColor="text1"/>
            <w:lang w:val="en-GB"/>
          </w:rPr>
          <w:t xml:space="preserve"> of the </w:t>
        </w:r>
        <w:commentRangeStart w:id="30"/>
        <w:proofErr w:type="spellStart"/>
        <w:r w:rsidR="00186C27">
          <w:rPr>
            <w:rFonts w:eastAsiaTheme="minorEastAsia"/>
            <w:color w:val="000000" w:themeColor="text1"/>
            <w:lang w:val="en-GB"/>
          </w:rPr>
          <w:t>subscores</w:t>
        </w:r>
        <w:commentRangeEnd w:id="30"/>
        <w:proofErr w:type="spellEnd"/>
        <w:r w:rsidR="00186C27">
          <w:rPr>
            <w:rStyle w:val="CommentReference"/>
          </w:rPr>
          <w:commentReference w:id="30"/>
        </w:r>
      </w:ins>
      <w:ins w:id="31" w:author="Hurks, Petra (PSYCHOLOGY)" w:date="2023-09-29T13:31:00Z">
        <w:r w:rsidR="00186C27">
          <w:rPr>
            <w:rFonts w:eastAsiaTheme="minorEastAsia"/>
            <w:color w:val="000000" w:themeColor="text1"/>
            <w:lang w:val="en-GB"/>
          </w:rPr>
          <w:t>,</w:t>
        </w:r>
      </w:ins>
      <w:ins w:id="32" w:author="Hurks, Petra (PSYCHOLOGY)" w:date="2023-09-29T13:30:00Z">
        <w:r w:rsidR="00186C27">
          <w:rPr>
            <w:rFonts w:eastAsiaTheme="minorEastAsia"/>
            <w:color w:val="000000" w:themeColor="text1"/>
            <w:lang w:val="en-GB"/>
          </w:rPr>
          <w:t xml:space="preserve"> </w:t>
        </w:r>
      </w:ins>
      <w:del w:id="33" w:author="Hurks, Petra (PSYCHOLOGY)" w:date="2023-09-29T13:32:00Z">
        <w:r w:rsidDel="00186C27">
          <w:rPr>
            <w:rFonts w:eastAsiaTheme="minorEastAsia"/>
            <w:color w:val="000000" w:themeColor="text1"/>
            <w:lang w:val="en-GB"/>
          </w:rPr>
          <w:delText xml:space="preserve">students get </w:delText>
        </w:r>
      </w:del>
      <w:r>
        <w:rPr>
          <w:rFonts w:eastAsiaTheme="minorEastAsia"/>
          <w:color w:val="000000" w:themeColor="text1"/>
          <w:lang w:val="en-GB"/>
        </w:rPr>
        <w:t>ranges from 500 to 550</w:t>
      </w:r>
      <w:ins w:id="34" w:author="Hurks, Petra (PSYCHOLOGY)" w:date="2023-09-29T13:32:00Z">
        <w:r w:rsidR="00186C27">
          <w:rPr>
            <w:rFonts w:eastAsiaTheme="minorEastAsia"/>
            <w:color w:val="000000" w:themeColor="text1"/>
            <w:lang w:val="en-GB"/>
          </w:rPr>
          <w:t xml:space="preserve"> for students</w:t>
        </w:r>
      </w:ins>
      <w:r>
        <w:rPr>
          <w:rFonts w:eastAsiaTheme="minorEastAsia"/>
          <w:color w:val="000000" w:themeColor="text1"/>
          <w:lang w:val="en-GB"/>
        </w:rPr>
        <w:t xml:space="preserve">. There are also </w:t>
      </w:r>
      <w:ins w:id="35" w:author="Hurks, Petra (PSYCHOLOGY)" w:date="2023-09-29T13:32:00Z">
        <w:r w:rsidR="00186C27">
          <w:rPr>
            <w:rFonts w:eastAsiaTheme="minorEastAsia"/>
            <w:color w:val="000000" w:themeColor="text1"/>
            <w:lang w:val="en-GB"/>
          </w:rPr>
          <w:t xml:space="preserve">scores for </w:t>
        </w:r>
      </w:ins>
      <w:r>
        <w:rPr>
          <w:rFonts w:eastAsiaTheme="minorEastAsia"/>
          <w:color w:val="000000" w:themeColor="text1"/>
          <w:lang w:val="en-GB"/>
        </w:rPr>
        <w:t xml:space="preserve">three </w:t>
      </w:r>
      <w:del w:id="36" w:author="Hurks, Petra (PSYCHOLOGY)" w:date="2023-09-29T13:32:00Z">
        <w:r w:rsidDel="00186C27">
          <w:rPr>
            <w:rFonts w:eastAsiaTheme="minorEastAsia"/>
            <w:color w:val="000000" w:themeColor="text1"/>
            <w:lang w:val="en-GB"/>
          </w:rPr>
          <w:delText xml:space="preserve">subscores </w:delText>
        </w:r>
      </w:del>
      <w:ins w:id="37" w:author="Hurks, Petra (PSYCHOLOGY)" w:date="2023-09-29T13:32:00Z">
        <w:r w:rsidR="00186C27">
          <w:rPr>
            <w:rFonts w:eastAsiaTheme="minorEastAsia"/>
            <w:color w:val="000000" w:themeColor="text1"/>
            <w:lang w:val="en-GB"/>
          </w:rPr>
          <w:t>subsc</w:t>
        </w:r>
        <w:r w:rsidR="00186C27">
          <w:rPr>
            <w:rFonts w:eastAsiaTheme="minorEastAsia"/>
            <w:color w:val="000000" w:themeColor="text1"/>
            <w:lang w:val="en-GB"/>
          </w:rPr>
          <w:t>ale</w:t>
        </w:r>
        <w:r w:rsidR="00186C27">
          <w:rPr>
            <w:rFonts w:eastAsiaTheme="minorEastAsia"/>
            <w:color w:val="000000" w:themeColor="text1"/>
            <w:lang w:val="en-GB"/>
          </w:rPr>
          <w:t>s</w:t>
        </w:r>
        <w:r w:rsidR="00186C27">
          <w:rPr>
            <w:rFonts w:eastAsiaTheme="minorEastAsia"/>
            <w:color w:val="000000" w:themeColor="text1"/>
            <w:lang w:val="en-GB"/>
          </w:rPr>
          <w:t>: i.e.,</w:t>
        </w:r>
        <w:r w:rsidR="00186C27">
          <w:rPr>
            <w:rFonts w:eastAsiaTheme="minorEastAsia"/>
            <w:color w:val="000000" w:themeColor="text1"/>
            <w:lang w:val="en-GB"/>
          </w:rPr>
          <w:t xml:space="preserve"> </w:t>
        </w:r>
      </w:ins>
      <w:r>
        <w:rPr>
          <w:rFonts w:eastAsiaTheme="minorEastAsia"/>
          <w:color w:val="000000" w:themeColor="text1"/>
          <w:lang w:val="en-GB"/>
        </w:rPr>
        <w:t>for language (8000), match (8001)</w:t>
      </w:r>
      <w:ins w:id="38" w:author="Hurks, Petra (PSYCHOLOGY)" w:date="2023-09-29T13:32:00Z">
        <w:r w:rsidR="00186C27">
          <w:rPr>
            <w:rFonts w:eastAsiaTheme="minorEastAsia"/>
            <w:color w:val="000000" w:themeColor="text1"/>
            <w:lang w:val="en-GB"/>
          </w:rPr>
          <w:t>,</w:t>
        </w:r>
      </w:ins>
      <w:r>
        <w:rPr>
          <w:rFonts w:eastAsiaTheme="minorEastAsia"/>
          <w:color w:val="000000" w:themeColor="text1"/>
          <w:lang w:val="en-GB"/>
        </w:rPr>
        <w:t xml:space="preserve"> and knowledge about the world (</w:t>
      </w:r>
      <w:proofErr w:type="spellStart"/>
      <w:r>
        <w:rPr>
          <w:rFonts w:eastAsiaTheme="minorEastAsia"/>
          <w:color w:val="000000" w:themeColor="text1"/>
          <w:lang w:val="en-GB"/>
        </w:rPr>
        <w:t>wereldorientatie</w:t>
      </w:r>
      <w:proofErr w:type="spellEnd"/>
      <w:r>
        <w:rPr>
          <w:rFonts w:eastAsiaTheme="minorEastAsia"/>
          <w:color w:val="000000" w:themeColor="text1"/>
          <w:lang w:val="en-GB"/>
        </w:rPr>
        <w:t>) (8002), with both the number and percentage of right answers.</w:t>
      </w:r>
    </w:p>
    <w:sectPr w:rsidR="00B955FF" w:rsidRPr="0047712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Hurks, Petra (PSYCHOLOGY)" w:date="2023-09-29T13:30:00Z" w:initials="MOU">
    <w:p w14:paraId="2E2EDE75" w14:textId="77777777" w:rsidR="00186C27" w:rsidRDefault="00186C27" w:rsidP="000E1C0A">
      <w:r>
        <w:rPr>
          <w:rStyle w:val="CommentReference"/>
        </w:rPr>
        <w:annotationRef/>
      </w:r>
      <w:r>
        <w:rPr>
          <w:color w:val="000000"/>
          <w:sz w:val="20"/>
          <w:szCs w:val="20"/>
        </w:rPr>
        <w:t>Toch?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ED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AA9A7A" w16cex:dateUtc="2023-09-29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EDE75" w16cid:durableId="69AA9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rks, Petra (PSYCHOLOGY)">
    <w15:presenceInfo w15:providerId="AD" w15:userId="S::pm.hurks@maastrichtuniversity.nl::0dbe95e6-6a5e-44bc-ba9b-e1ec199c9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1E3"/>
    <w:rsid w:val="0004375E"/>
    <w:rsid w:val="0014675E"/>
    <w:rsid w:val="00186C27"/>
    <w:rsid w:val="003C1656"/>
    <w:rsid w:val="0047712F"/>
    <w:rsid w:val="005975E2"/>
    <w:rsid w:val="007D6117"/>
    <w:rsid w:val="009E352A"/>
    <w:rsid w:val="00B531E3"/>
    <w:rsid w:val="00B955FF"/>
    <w:rsid w:val="00BE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AEA7"/>
  <w15:chartTrackingRefBased/>
  <w15:docId w15:val="{F830666B-9796-4DBC-94FD-7C0E77FA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E352A"/>
  </w:style>
  <w:style w:type="table" w:styleId="TableGrid">
    <w:name w:val="Table Grid"/>
    <w:basedOn w:val="TableNormal"/>
    <w:uiPriority w:val="39"/>
    <w:rsid w:val="009E352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86C27"/>
    <w:pPr>
      <w:spacing w:after="0" w:line="240" w:lineRule="auto"/>
    </w:pPr>
  </w:style>
  <w:style w:type="character" w:styleId="CommentReference">
    <w:name w:val="annotation reference"/>
    <w:basedOn w:val="DefaultParagraphFont"/>
    <w:uiPriority w:val="99"/>
    <w:semiHidden/>
    <w:unhideWhenUsed/>
    <w:rsid w:val="00186C27"/>
    <w:rPr>
      <w:sz w:val="16"/>
      <w:szCs w:val="16"/>
    </w:rPr>
  </w:style>
  <w:style w:type="paragraph" w:styleId="CommentText">
    <w:name w:val="annotation text"/>
    <w:basedOn w:val="Normal"/>
    <w:link w:val="CommentTextChar"/>
    <w:uiPriority w:val="99"/>
    <w:semiHidden/>
    <w:unhideWhenUsed/>
    <w:rsid w:val="00186C27"/>
    <w:pPr>
      <w:spacing w:line="240" w:lineRule="auto"/>
    </w:pPr>
    <w:rPr>
      <w:sz w:val="20"/>
      <w:szCs w:val="20"/>
    </w:rPr>
  </w:style>
  <w:style w:type="character" w:customStyle="1" w:styleId="CommentTextChar">
    <w:name w:val="Comment Text Char"/>
    <w:basedOn w:val="DefaultParagraphFont"/>
    <w:link w:val="CommentText"/>
    <w:uiPriority w:val="99"/>
    <w:semiHidden/>
    <w:rsid w:val="00186C27"/>
    <w:rPr>
      <w:sz w:val="20"/>
      <w:szCs w:val="20"/>
    </w:rPr>
  </w:style>
  <w:style w:type="paragraph" w:styleId="CommentSubject">
    <w:name w:val="annotation subject"/>
    <w:basedOn w:val="CommentText"/>
    <w:next w:val="CommentText"/>
    <w:link w:val="CommentSubjectChar"/>
    <w:uiPriority w:val="99"/>
    <w:semiHidden/>
    <w:unhideWhenUsed/>
    <w:rsid w:val="00186C27"/>
    <w:rPr>
      <w:b/>
      <w:bCs/>
    </w:rPr>
  </w:style>
  <w:style w:type="character" w:customStyle="1" w:styleId="CommentSubjectChar">
    <w:name w:val="Comment Subject Char"/>
    <w:basedOn w:val="CommentTextChar"/>
    <w:link w:val="CommentSubject"/>
    <w:uiPriority w:val="99"/>
    <w:semiHidden/>
    <w:rsid w:val="00186C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Borghans, Lex (ALGEC)</dc:creator>
  <cp:keywords/>
  <dc:description/>
  <cp:lastModifiedBy>Hurks, Petra (PSYCHOLOGY)</cp:lastModifiedBy>
  <cp:revision>3</cp:revision>
  <dcterms:created xsi:type="dcterms:W3CDTF">2023-09-29T11:29:00Z</dcterms:created>
  <dcterms:modified xsi:type="dcterms:W3CDTF">2023-09-29T11:38:00Z</dcterms:modified>
</cp:coreProperties>
</file>